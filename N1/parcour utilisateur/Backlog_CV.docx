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Backlog Produit : CV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fr-FR"/>
        </w:rPr>
        <w:t>- Voir les informations personnels (nom et pr</w:t>
      </w:r>
      <w:r>
        <w:rPr>
          <w:rtl w:val="0"/>
          <w:lang w:val="fr-FR"/>
        </w:rPr>
        <w:t>é</w:t>
      </w:r>
      <w:r>
        <w:rPr>
          <w:rtl w:val="0"/>
        </w:rPr>
        <w:t xml:space="preserve">nom)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Voir une image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Voir une liste de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Voir une liste de formation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Voir une liste d</w:t>
      </w:r>
      <w:r>
        <w:rPr>
          <w:rtl w:val="1"/>
        </w:rPr>
        <w:t>’</w:t>
      </w:r>
      <w:r>
        <w:rPr>
          <w:rtl w:val="0"/>
          <w:lang w:val="en-US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rience </w:t>
      </w:r>
    </w:p>
    <w:p>
      <w:pPr>
        <w:pStyle w:val="Body"/>
        <w:spacing w:after="0" w:line="240" w:lineRule="auto"/>
      </w:pPr>
      <w:r>
        <w:rPr>
          <w:rtl w:val="0"/>
        </w:rPr>
        <w:t xml:space="preserve">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Modifier une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Modifier une formation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Modifier une exp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rience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Modifier une image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Modifier les informations persos</w:t>
      </w:r>
    </w:p>
    <w:p>
      <w:pPr>
        <w:pStyle w:val="Body"/>
        <w:spacing w:after="0" w:line="240" w:lineRule="auto"/>
      </w:pPr>
      <w:r>
        <w:rPr>
          <w:rtl w:val="0"/>
        </w:rPr>
        <w:t xml:space="preserve">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Ajouter une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Ajouter une formation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Ajouter une exp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rience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Ajouter une image 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Ajouter les informations persos</w:t>
      </w:r>
    </w:p>
    <w:p>
      <w:pPr>
        <w:pStyle w:val="Body"/>
        <w:spacing w:after="0" w:line="240" w:lineRule="auto"/>
      </w:pPr>
      <w:r>
        <w:rPr>
          <w:rtl w:val="0"/>
        </w:rPr>
        <w:t xml:space="preserve">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Supprimer une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Supprimer une formation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Supprimer une exp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 xml:space="preserve">rience 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- Supprimer les informations persos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 xml:space="preserve">- Supprimer une image </w:t>
      </w:r>
    </w:p>
    <w:p>
      <w:pPr>
        <w:pStyle w:val="Body"/>
        <w:spacing w:after="0" w:line="240" w:lineRule="auto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Se connecte</w:t>
      </w:r>
      <w:r>
        <w:rPr>
          <w:rtl w:val="0"/>
          <w:lang w:val="en-US"/>
        </w:rPr>
        <w:t>r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connecter</w:t>
      </w:r>
      <w:del w:id="0" w:date="2022-05-04T14:10:29Z" w:author="NK , N">
        <w:r>
          <w:rPr>
            <w:rtl w:val="0"/>
          </w:rPr>
          <w:delText>r</w:delText>
        </w:r>
      </w:del>
    </w:p>
    <w:p>
      <w:pPr>
        <w:pStyle w:val="Body"/>
        <w:spacing w:after="0" w:line="240" w:lineRule="auto"/>
      </w:pPr>
      <w:del w:id="1" w:date="2022-05-04T14:10:29Z" w:author="NK , N">
        <w:r>
          <w:rPr>
            <w:rtl w:val="0"/>
            <w:lang w:val="pt-PT"/>
          </w:rPr>
          <w:delText xml:space="preserve">-se </w:delText>
        </w:r>
      </w:del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